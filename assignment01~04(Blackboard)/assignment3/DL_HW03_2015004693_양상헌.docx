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A11" w:rsidRPr="002130FD" w:rsidRDefault="00014A2D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2130FD">
        <w:rPr>
          <w:rFonts w:ascii="나눔고딕" w:eastAsia="나눔고딕" w:hAnsi="나눔고딕"/>
          <w:b/>
          <w:sz w:val="32"/>
          <w:szCs w:val="32"/>
        </w:rPr>
        <w:t>DL</w:t>
      </w:r>
      <w:r w:rsidR="00B41733" w:rsidRPr="002130FD">
        <w:rPr>
          <w:rFonts w:ascii="나눔고딕" w:eastAsia="나눔고딕" w:hAnsi="나눔고딕"/>
          <w:b/>
          <w:sz w:val="32"/>
          <w:szCs w:val="32"/>
        </w:rPr>
        <w:t>-HW #0</w:t>
      </w:r>
      <w:r w:rsidR="0033461A">
        <w:rPr>
          <w:rFonts w:ascii="나눔고딕" w:eastAsia="나눔고딕" w:hAnsi="나눔고딕"/>
          <w:b/>
          <w:sz w:val="32"/>
          <w:szCs w:val="32"/>
        </w:rPr>
        <w:t>3</w:t>
      </w:r>
      <w:r w:rsidR="00E1527B">
        <w:rPr>
          <w:rFonts w:ascii="나눔고딕" w:eastAsia="나눔고딕" w:hAnsi="나눔고딕"/>
          <w:b/>
          <w:sz w:val="32"/>
          <w:szCs w:val="32"/>
        </w:rPr>
        <w:t xml:space="preserve">   </w:t>
      </w:r>
    </w:p>
    <w:p w:rsidR="00014A2D" w:rsidRDefault="00B41733" w:rsidP="00014A2D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2D4114" w:rsidRDefault="002D4114" w:rsidP="002D4114">
      <w:pPr>
        <w:widowControl/>
        <w:wordWrap/>
        <w:autoSpaceDE/>
        <w:autoSpaceDN/>
        <w:jc w:val="left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</w:pPr>
      <w:r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Q: 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Cross entropy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의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식에서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class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의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개수가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2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개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일때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logistic regression cost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와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결국에는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왜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같은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의미가</w:t>
      </w:r>
      <w:r w:rsidRPr="00C327C4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 xml:space="preserve"> </w:t>
      </w:r>
      <w:r w:rsidRPr="00C327C4">
        <w:rPr>
          <w:rFonts w:ascii="맑은 고딕" w:eastAsia="맑은 고딕" w:hAnsi="맑은 고딕" w:cs="맑은 고딕" w:hint="eastAsia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되는지</w:t>
      </w:r>
      <w:r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shd w:val="clear" w:color="auto" w:fill="FFFFFF"/>
          <w:lang w:eastAsia="ko-Kore-KR"/>
        </w:rPr>
        <w:t>?</w:t>
      </w:r>
    </w:p>
    <w:p w:rsidR="002D4114" w:rsidRDefault="002D4114" w:rsidP="002D411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lang w:eastAsia="ko-Kore-KR"/>
        </w:rPr>
      </w:pPr>
    </w:p>
    <w:p w:rsidR="002D4114" w:rsidRDefault="002D4114" w:rsidP="002D411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lang w:eastAsia="ko-Kore-KR"/>
        </w:rPr>
      </w:pPr>
    </w:p>
    <w:p w:rsidR="002D4114" w:rsidRDefault="002D4114" w:rsidP="002D411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lang w:eastAsia="ko-Kore-KR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4"/>
          <w:lang w:eastAsia="ko-Kore-KR"/>
        </w:rPr>
        <w:t>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lang w:eastAsia="ko-Kore-KR"/>
        </w:rPr>
        <w:t xml:space="preserve">: </w:t>
      </w:r>
    </w:p>
    <w:p w:rsidR="002D4114" w:rsidRDefault="002D4114" w:rsidP="002D411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lang w:eastAsia="ko-Kore-KR"/>
        </w:rPr>
      </w:pPr>
    </w:p>
    <w:p w:rsidR="002D4114" w:rsidRPr="002D4114" w:rsidRDefault="002D4114" w:rsidP="002D411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rPr>
          <w:rFonts w:ascii="Times New Roman" w:eastAsia="Times New Roman" w:hAnsi="Times New Roman" w:cs="Times New Roman"/>
          <w:kern w:val="0"/>
          <w:sz w:val="24"/>
          <w:lang w:eastAsia="ko-Kore-KR"/>
        </w:rPr>
        <w:t xml:space="preserve">Logistic Regression: </w:t>
      </w:r>
    </w:p>
    <w:p w:rsidR="002D4114" w:rsidRPr="002D4114" w:rsidRDefault="002D4114" w:rsidP="002D4114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32"/>
        </w:rPr>
      </w:pPr>
      <m:oMathPara>
        <m:oMath>
          <m:r>
            <w:ins w:id="0" w:author="양 상헌" w:date="2020-04-07T00:25:00Z">
              <w:rPr>
                <w:rFonts w:ascii="Cambria Math" w:hAnsi="Cambria Math"/>
                <w:color w:val="000000" w:themeColor="text1"/>
                <w:sz w:val="22"/>
                <w:szCs w:val="32"/>
              </w:rPr>
              <m:t>-</m:t>
            </w:ins>
          </m:r>
          <m:r>
            <w:ins w:id="1" w:author="양 상헌" w:date="2020-04-07T00:17:00Z">
              <w:rPr>
                <w:rFonts w:ascii="Cambria Math" w:hAnsi="Cambria Math"/>
                <w:color w:val="000000" w:themeColor="text1"/>
                <w:sz w:val="22"/>
                <w:szCs w:val="32"/>
              </w:rPr>
              <m:t>y</m:t>
            </w:ins>
          </m:r>
          <m:func>
            <m:funcPr>
              <m:ctrlPr>
                <w:ins w:id="2" w:author="양 상헌" w:date="2020-04-07T00:17:00Z">
                  <w:rPr>
                    <w:rFonts w:ascii="Cambria Math" w:hAnsi="Cambria Math"/>
                    <w:i/>
                    <w:color w:val="000000" w:themeColor="text1"/>
                    <w:sz w:val="22"/>
                    <w:szCs w:val="32"/>
                  </w:rPr>
                </w:ins>
              </m:ctrlPr>
            </m:funcPr>
            <m:fName>
              <m:r>
                <w:ins w:id="3" w:author="양 상헌" w:date="2020-04-07T00:17:00Z"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32"/>
                  </w:rPr>
                  <m:t>log</m:t>
                </w:ins>
              </m:r>
            </m:fName>
            <m:e>
              <m:d>
                <m:dPr>
                  <m:ctrlPr>
                    <w:ins w:id="4" w:author="양 상헌" w:date="2020-04-07T00:17:00Z"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32"/>
                      </w:rPr>
                    </w:ins>
                  </m:ctrlPr>
                </m:dPr>
                <m:e>
                  <m:r>
                    <w:ins w:id="5" w:author="양 상헌" w:date="2020-04-07T00:17:00Z">
                      <w:rPr>
                        <w:rFonts w:ascii="Cambria Math" w:hAnsi="Cambria Math"/>
                        <w:color w:val="000000" w:themeColor="text1"/>
                        <w:sz w:val="22"/>
                        <w:szCs w:val="32"/>
                      </w:rPr>
                      <m:t>H</m:t>
                    </w:ins>
                  </m:r>
                  <m:d>
                    <m:dPr>
                      <m:ctrlPr>
                        <w:ins w:id="6" w:author="양 상헌" w:date="2020-04-07T00:17:00Z"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32"/>
                          </w:rPr>
                        </w:ins>
                      </m:ctrlPr>
                    </m:dPr>
                    <m:e>
                      <m:r>
                        <w:ins w:id="7" w:author="양 상헌" w:date="2020-04-07T00:17:00Z"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32"/>
                          </w:rPr>
                          <m:t>x</m:t>
                        </w:ins>
                      </m:r>
                    </m:e>
                  </m:d>
                </m:e>
              </m:d>
            </m:e>
          </m:func>
          <m:r>
            <w:ins w:id="8" w:author="양 상헌" w:date="2020-04-07T00:17:00Z">
              <w:rPr>
                <w:rFonts w:ascii="Cambria Math" w:hAnsi="Cambria Math"/>
                <w:color w:val="000000" w:themeColor="text1"/>
                <w:sz w:val="22"/>
                <w:szCs w:val="32"/>
              </w:rPr>
              <m:t>-</m:t>
            </w:ins>
          </m:r>
          <m:d>
            <m:dPr>
              <m:ctrlPr>
                <w:ins w:id="9" w:author="양 상헌" w:date="2020-04-07T00:17:00Z">
                  <w:rPr>
                    <w:rFonts w:ascii="Cambria Math" w:hAnsi="Cambria Math"/>
                    <w:i/>
                    <w:color w:val="000000" w:themeColor="text1"/>
                    <w:sz w:val="22"/>
                    <w:szCs w:val="32"/>
                  </w:rPr>
                </w:ins>
              </m:ctrlPr>
            </m:dPr>
            <m:e>
              <m:r>
                <w:ins w:id="10" w:author="양 상헌" w:date="2020-04-07T00:17:00Z">
                  <w:rPr>
                    <w:rFonts w:ascii="Cambria Math" w:hAnsi="Cambria Math"/>
                    <w:color w:val="000000" w:themeColor="text1"/>
                    <w:sz w:val="22"/>
                    <w:szCs w:val="32"/>
                  </w:rPr>
                  <m:t>1-y</m:t>
                </w:ins>
              </m:r>
            </m:e>
          </m:d>
          <m:func>
            <m:funcPr>
              <m:ctrlPr>
                <w:ins w:id="11" w:author="양 상헌" w:date="2020-04-07T00:17:00Z">
                  <w:rPr>
                    <w:rFonts w:ascii="Cambria Math" w:hAnsi="Cambria Math"/>
                    <w:color w:val="000000" w:themeColor="text1"/>
                    <w:sz w:val="22"/>
                    <w:szCs w:val="32"/>
                  </w:rPr>
                </w:ins>
              </m:ctrlPr>
            </m:funcPr>
            <m:fName>
              <m:r>
                <w:ins w:id="12" w:author="양 상헌" w:date="2020-04-07T00:17:00Z"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32"/>
                  </w:rPr>
                  <m:t>log</m:t>
                </w:ins>
              </m:r>
            </m:fName>
            <m:e>
              <m:d>
                <m:dPr>
                  <m:ctrlPr>
                    <w:ins w:id="13" w:author="양 상헌" w:date="2020-04-07T00:17:00Z"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32"/>
                      </w:rPr>
                    </w:ins>
                  </m:ctrlPr>
                </m:dPr>
                <m:e>
                  <m:r>
                    <w:ins w:id="14" w:author="양 상헌" w:date="2020-04-07T00:17:00Z">
                      <w:rPr>
                        <w:rFonts w:ascii="Cambria Math" w:hAnsi="Cambria Math"/>
                        <w:color w:val="000000" w:themeColor="text1"/>
                        <w:sz w:val="22"/>
                        <w:szCs w:val="32"/>
                      </w:rPr>
                      <m:t>1-H</m:t>
                    </w:ins>
                  </m:r>
                  <m:d>
                    <m:dPr>
                      <m:ctrlPr>
                        <w:ins w:id="15" w:author="양 상헌" w:date="2020-04-07T00:17:00Z"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32"/>
                          </w:rPr>
                        </w:ins>
                      </m:ctrlPr>
                    </m:dPr>
                    <m:e>
                      <m:r>
                        <w:ins w:id="16" w:author="양 상헌" w:date="2020-04-07T00:17:00Z"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32"/>
                          </w:rPr>
                          <m:t>x</m:t>
                        </w:ins>
                      </m:r>
                    </m:e>
                  </m:d>
                </m:e>
              </m:d>
            </m:e>
          </m:func>
        </m:oMath>
      </m:oMathPara>
    </w:p>
    <w:p w:rsidR="002D4114" w:rsidRDefault="002D4114" w:rsidP="002D411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lang w:eastAsia="ko-Kore-KR"/>
        </w:rPr>
      </w:pPr>
    </w:p>
    <w:p w:rsidR="002D4114" w:rsidRPr="002D4114" w:rsidRDefault="002D4114" w:rsidP="002D411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rPr>
          <w:rFonts w:ascii="Times New Roman" w:eastAsia="Times New Roman" w:hAnsi="Times New Roman" w:cs="Times New Roman"/>
          <w:kern w:val="0"/>
          <w:sz w:val="24"/>
          <w:lang w:eastAsia="ko-Kore-KR"/>
        </w:rPr>
        <w:t xml:space="preserve">Cross-Entropy: </w:t>
      </w:r>
    </w:p>
    <w:p w:rsidR="002D4114" w:rsidRPr="00C327C4" w:rsidRDefault="002D4114" w:rsidP="002D4114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lang w:eastAsia="ko-Kore-KR"/>
        </w:rPr>
      </w:pPr>
      <m:oMath>
        <m:r>
          <w:ins w:id="17" w:author="양 상헌" w:date="2020-04-07T00:18:00Z">
            <w:rPr>
              <w:rFonts w:ascii="Cambria Math" w:hAnsi="Cambria Math"/>
              <w:color w:val="000000" w:themeColor="text1"/>
              <w:sz w:val="22"/>
              <w:szCs w:val="32"/>
              <w:rPrChange w:id="18" w:author="양 상헌" w:date="2020-04-07T00:19:00Z">
                <w:rPr>
                  <w:rFonts w:ascii="Cambria Math" w:hAnsi="Cambria Math"/>
                  <w:sz w:val="22"/>
                  <w:szCs w:val="32"/>
                </w:rPr>
              </w:rPrChange>
            </w:rPr>
            <m:t>-</m:t>
          </w:ins>
        </m:r>
        <m:nary>
          <m:naryPr>
            <m:chr m:val="∑"/>
            <m:limLoc m:val="subSup"/>
            <m:ctrlPr>
              <w:ins w:id="19" w:author="양 상헌" w:date="2020-04-07T00:18:00Z">
                <w:rPr>
                  <w:rFonts w:ascii="Cambria Math" w:hAnsi="Cambria Math"/>
                  <w:i/>
                  <w:color w:val="000000" w:themeColor="text1"/>
                  <w:sz w:val="22"/>
                  <w:szCs w:val="32"/>
                </w:rPr>
              </w:ins>
            </m:ctrlPr>
          </m:naryPr>
          <m:sub>
            <m:r>
              <w:ins w:id="20" w:author="양 상헌" w:date="2020-04-07T00:18:00Z">
                <w:rPr>
                  <w:rFonts w:ascii="Cambria Math" w:hAnsi="Cambria Math"/>
                  <w:color w:val="000000" w:themeColor="text1"/>
                  <w:sz w:val="22"/>
                  <w:szCs w:val="32"/>
                  <w:rPrChange w:id="21" w:author="양 상헌" w:date="2020-04-07T00:19:00Z">
                    <w:rPr>
                      <w:rFonts w:ascii="Cambria Math" w:hAnsi="Cambria Math"/>
                      <w:sz w:val="22"/>
                      <w:szCs w:val="32"/>
                    </w:rPr>
                  </w:rPrChange>
                </w:rPr>
                <m:t>i=1</m:t>
              </w:ins>
            </m:r>
          </m:sub>
          <m:sup>
            <m:r>
              <w:ins w:id="22" w:author="양 상헌" w:date="2020-04-07T00:18:00Z">
                <w:rPr>
                  <w:rFonts w:ascii="Cambria Math" w:hAnsi="Cambria Math"/>
                  <w:color w:val="000000" w:themeColor="text1"/>
                  <w:sz w:val="22"/>
                  <w:szCs w:val="32"/>
                  <w:rPrChange w:id="23" w:author="양 상헌" w:date="2020-04-07T00:19:00Z">
                    <w:rPr>
                      <w:rFonts w:ascii="Cambria Math" w:hAnsi="Cambria Math"/>
                      <w:sz w:val="22"/>
                      <w:szCs w:val="32"/>
                    </w:rPr>
                  </w:rPrChange>
                </w:rPr>
                <m:t>c</m:t>
              </w:ins>
            </m:r>
          </m:sup>
          <m:e>
            <m:sSub>
              <m:sSubPr>
                <m:ctrlPr>
                  <w:ins w:id="24" w:author="양 상헌" w:date="2020-04-07T00:19:00Z"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32"/>
                    </w:rPr>
                  </w:ins>
                </m:ctrlPr>
              </m:sSubPr>
              <m:e>
                <m:r>
                  <w:ins w:id="25" w:author="양 상헌" w:date="2020-04-07T00:19:00Z">
                    <w:rPr>
                      <w:rFonts w:ascii="Cambria Math" w:hAnsi="Cambria Math"/>
                      <w:color w:val="000000" w:themeColor="text1"/>
                      <w:sz w:val="22"/>
                      <w:szCs w:val="32"/>
                      <w:rPrChange w:id="26" w:author="양 상헌" w:date="2020-04-07T00:19:00Z">
                        <w:rPr>
                          <w:rFonts w:ascii="Cambria Math" w:hAnsi="Cambria Math"/>
                          <w:sz w:val="22"/>
                          <w:szCs w:val="32"/>
                        </w:rPr>
                      </w:rPrChange>
                    </w:rPr>
                    <m:t>y</m:t>
                  </w:ins>
                </m:r>
              </m:e>
              <m:sub>
                <m:r>
                  <w:ins w:id="27" w:author="양 상헌" w:date="2020-04-07T00:19:00Z">
                    <w:rPr>
                      <w:rFonts w:ascii="Cambria Math" w:hAnsi="Cambria Math"/>
                      <w:color w:val="000000" w:themeColor="text1"/>
                      <w:sz w:val="22"/>
                      <w:szCs w:val="32"/>
                      <w:rPrChange w:id="28" w:author="양 상헌" w:date="2020-04-07T00:19:00Z">
                        <w:rPr>
                          <w:rFonts w:ascii="Cambria Math" w:hAnsi="Cambria Math"/>
                          <w:sz w:val="22"/>
                          <w:szCs w:val="32"/>
                        </w:rPr>
                      </w:rPrChange>
                    </w:rPr>
                    <m:t>i</m:t>
                  </w:ins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32"/>
                <w:rPrChange w:id="29" w:author="양 상헌" w:date="2020-04-07T00:19:00Z">
                  <w:rPr>
                    <w:rFonts w:ascii="Cambria Math" w:hAnsi="Cambria Math"/>
                    <w:sz w:val="22"/>
                    <w:szCs w:val="32"/>
                  </w:rPr>
                </w:rPrChange>
              </w:rPr>
              <m:t>log⁡</m:t>
            </m:r>
            <m:r>
              <w:ins w:id="30" w:author="양 상헌" w:date="2020-04-07T00:19:00Z">
                <w:rPr>
                  <w:rFonts w:ascii="Cambria Math" w:hAnsi="Cambria Math"/>
                  <w:color w:val="000000" w:themeColor="text1"/>
                  <w:sz w:val="22"/>
                  <w:szCs w:val="32"/>
                  <w:rPrChange w:id="31" w:author="양 상헌" w:date="2020-04-07T00:19:00Z">
                    <w:rPr>
                      <w:rFonts w:ascii="Cambria Math" w:hAnsi="Cambria Math"/>
                      <w:sz w:val="22"/>
                      <w:szCs w:val="32"/>
                    </w:rPr>
                  </w:rPrChange>
                </w:rPr>
                <m:t>(H(</m:t>
              </w:ins>
            </m:r>
            <m:sSub>
              <m:sSubPr>
                <m:ctrlPr>
                  <w:ins w:id="32" w:author="양 상헌" w:date="2020-04-07T00:19:00Z"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32"/>
                    </w:rPr>
                  </w:ins>
                </m:ctrlPr>
              </m:sSubPr>
              <m:e>
                <m:r>
                  <w:ins w:id="33" w:author="양 상헌" w:date="2020-04-07T00:19:00Z">
                    <w:rPr>
                      <w:rFonts w:ascii="Cambria Math" w:hAnsi="Cambria Math"/>
                      <w:color w:val="000000" w:themeColor="text1"/>
                      <w:sz w:val="22"/>
                      <w:szCs w:val="32"/>
                      <w:rPrChange w:id="34" w:author="양 상헌" w:date="2020-04-07T00:19:00Z">
                        <w:rPr>
                          <w:rFonts w:ascii="Cambria Math" w:hAnsi="Cambria Math"/>
                          <w:sz w:val="22"/>
                          <w:szCs w:val="32"/>
                        </w:rPr>
                      </w:rPrChange>
                    </w:rPr>
                    <m:t>x</m:t>
                  </w:ins>
                </m:r>
              </m:e>
              <m:sub>
                <m:r>
                  <w:ins w:id="35" w:author="양 상헌" w:date="2020-04-07T00:19:00Z">
                    <w:rPr>
                      <w:rFonts w:ascii="Cambria Math" w:hAnsi="Cambria Math"/>
                      <w:color w:val="000000" w:themeColor="text1"/>
                      <w:sz w:val="22"/>
                      <w:szCs w:val="32"/>
                      <w:rPrChange w:id="36" w:author="양 상헌" w:date="2020-04-07T00:19:00Z">
                        <w:rPr>
                          <w:rFonts w:ascii="Cambria Math" w:hAnsi="Cambria Math"/>
                          <w:sz w:val="22"/>
                          <w:szCs w:val="32"/>
                        </w:rPr>
                      </w:rPrChange>
                    </w:rPr>
                    <m:t>i</m:t>
                  </w:ins>
                </m:r>
              </m:sub>
            </m:sSub>
            <m:r>
              <w:ins w:id="37" w:author="양 상헌" w:date="2020-04-07T00:19:00Z">
                <w:rPr>
                  <w:rFonts w:ascii="Cambria Math" w:hAnsi="Cambria Math"/>
                  <w:color w:val="000000" w:themeColor="text1"/>
                  <w:sz w:val="22"/>
                  <w:szCs w:val="32"/>
                  <w:rPrChange w:id="38" w:author="양 상헌" w:date="2020-04-07T00:19:00Z">
                    <w:rPr>
                      <w:rFonts w:ascii="Cambria Math" w:hAnsi="Cambria Math"/>
                      <w:sz w:val="22"/>
                      <w:szCs w:val="32"/>
                    </w:rPr>
                  </w:rPrChange>
                </w:rPr>
                <m:t>))</m:t>
              </w:ins>
            </m:r>
          </m:e>
        </m:nary>
      </m:oMath>
      <w:r>
        <w:rPr>
          <w:rFonts w:ascii="Times New Roman" w:eastAsia="Times New Roman" w:hAnsi="Times New Roman" w:cs="Times New Roman"/>
          <w:color w:val="000000" w:themeColor="text1"/>
          <w:sz w:val="22"/>
          <w:szCs w:val="32"/>
        </w:rPr>
        <w:t xml:space="preserve"> . . 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2"/>
          <w:szCs w:val="32"/>
        </w:rPr>
        <w:t>( c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2"/>
          <w:szCs w:val="32"/>
        </w:rPr>
        <w:t xml:space="preserve"> : # of classes)</w:t>
      </w:r>
    </w:p>
    <w:p w:rsidR="002D4114" w:rsidRDefault="002D4114" w:rsidP="002D4114">
      <w:pPr>
        <w:rPr>
          <w:sz w:val="22"/>
          <w:szCs w:val="32"/>
        </w:rPr>
      </w:pPr>
    </w:p>
    <w:p w:rsidR="00851CC8" w:rsidRDefault="002D4114" w:rsidP="00851CC8">
      <w:pPr>
        <w:ind w:firstLineChars="50" w:firstLine="110"/>
        <w:rPr>
          <w:sz w:val="22"/>
          <w:szCs w:val="32"/>
        </w:rPr>
      </w:pPr>
      <w:r>
        <w:rPr>
          <w:rFonts w:hint="eastAsia"/>
          <w:sz w:val="22"/>
          <w:szCs w:val="32"/>
        </w:rPr>
        <w:t>확률</w:t>
      </w:r>
      <w:r w:rsidR="00851CC8">
        <w:rPr>
          <w:rFonts w:hint="eastAsia"/>
          <w:sz w:val="22"/>
          <w:szCs w:val="32"/>
        </w:rPr>
        <w:t>에 관한</w:t>
      </w:r>
      <w:r>
        <w:rPr>
          <w:rFonts w:hint="eastAsia"/>
          <w:sz w:val="22"/>
          <w:szCs w:val="32"/>
        </w:rPr>
        <w:t xml:space="preserve"> 수학식으로 위의 </w:t>
      </w:r>
      <w:r>
        <w:rPr>
          <w:sz w:val="22"/>
          <w:szCs w:val="32"/>
        </w:rPr>
        <w:t xml:space="preserve">Logistic Regression </w:t>
      </w:r>
      <w:r>
        <w:rPr>
          <w:rFonts w:hint="eastAsia"/>
          <w:sz w:val="22"/>
          <w:szCs w:val="32"/>
        </w:rPr>
        <w:t xml:space="preserve">식을 재구성 </w:t>
      </w:r>
      <w:r w:rsidR="00851CC8">
        <w:rPr>
          <w:rFonts w:hint="eastAsia"/>
          <w:sz w:val="22"/>
          <w:szCs w:val="32"/>
        </w:rPr>
        <w:t>해보면</w:t>
      </w:r>
    </w:p>
    <w:p w:rsidR="00851CC8" w:rsidRPr="003B2D8C" w:rsidRDefault="00851CC8" w:rsidP="00851CC8">
      <w:pPr>
        <w:ind w:firstLineChars="50" w:firstLine="105"/>
        <w:rPr>
          <w:sz w:val="21"/>
          <w:szCs w:val="28"/>
        </w:rPr>
      </w:pPr>
    </w:p>
    <w:p w:rsidR="00851CC8" w:rsidRPr="00851CC8" w:rsidRDefault="00851CC8" w:rsidP="00851CC8">
      <w:pPr>
        <w:jc w:val="center"/>
        <w:rPr>
          <w:sz w:val="22"/>
          <w:szCs w:val="32"/>
        </w:rPr>
      </w:pPr>
      <m:oMath>
        <m:r>
          <w:rPr>
            <w:rFonts w:ascii="Cambria Math" w:hAnsi="Cambria Math"/>
            <w:sz w:val="22"/>
            <w:szCs w:val="32"/>
          </w:rPr>
          <m:t>-p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sz w:val="2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32"/>
          </w:rPr>
          <m:t>-p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szCs w:val="32"/>
          </w:rPr>
          <m:t>log⁡</m:t>
        </m:r>
        <m:r>
          <w:rPr>
            <w:rFonts w:ascii="Cambria Math" w:hAnsi="Cambria Math"/>
            <w:sz w:val="22"/>
            <w:szCs w:val="32"/>
          </w:rPr>
          <m:t>(Q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)</m:t>
        </m:r>
      </m:oMath>
      <w:r w:rsidR="003E34ED">
        <w:rPr>
          <w:rFonts w:hint="eastAsia"/>
          <w:sz w:val="22"/>
          <w:szCs w:val="32"/>
        </w:rPr>
        <w:t xml:space="preserve"> </w:t>
      </w:r>
      <w:r w:rsidR="003E34ED">
        <w:rPr>
          <w:sz w:val="22"/>
          <w:szCs w:val="32"/>
        </w:rPr>
        <w:t xml:space="preserve">. . . </w:t>
      </w:r>
      <w:r w:rsidR="003E34ED" w:rsidRPr="003E34ED">
        <w:rPr>
          <w:b/>
          <w:bCs/>
          <w:color w:val="FF0000"/>
          <w:sz w:val="18"/>
          <w:szCs w:val="22"/>
        </w:rPr>
        <w:t>(1)</w:t>
      </w:r>
    </w:p>
    <w:p w:rsidR="00851CC8" w:rsidRPr="00851CC8" w:rsidRDefault="00851CC8" w:rsidP="00851CC8">
      <w:pPr>
        <w:jc w:val="center"/>
        <w:rPr>
          <w:sz w:val="8"/>
          <w:szCs w:val="13"/>
        </w:rPr>
      </w:pPr>
    </w:p>
    <w:p w:rsidR="00851CC8" w:rsidRPr="000E16FF" w:rsidRDefault="003B2D8C" w:rsidP="00851CC8">
      <w:pPr>
        <w:jc w:val="center"/>
        <w:rPr>
          <w:i/>
          <w:sz w:val="22"/>
          <w:szCs w:val="32"/>
        </w:rPr>
      </w:pPr>
      <w:r>
        <w:rPr>
          <w:rFonts w:hint="eastAsia"/>
          <w:sz w:val="22"/>
          <w:szCs w:val="32"/>
        </w:rPr>
        <w:t>[</w:t>
      </w:r>
      <w:r>
        <w:rPr>
          <w:sz w:val="22"/>
          <w:szCs w:val="32"/>
        </w:rPr>
        <w:t xml:space="preserve">  </w:t>
      </w:r>
      <m:oMath>
        <m:r>
          <w:rPr>
            <w:rFonts w:ascii="Cambria Math" w:hAnsi="Cambria Math"/>
            <w:sz w:val="2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=y ,  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=1-p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=1-y</m:t>
        </m:r>
      </m:oMath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 xml:space="preserve"> ]</w:t>
      </w:r>
    </w:p>
    <w:p w:rsidR="000E16FF" w:rsidRPr="000E16FF" w:rsidRDefault="000E16FF" w:rsidP="00851CC8">
      <w:pPr>
        <w:jc w:val="center"/>
        <w:rPr>
          <w:i/>
          <w:sz w:val="8"/>
          <w:szCs w:val="13"/>
        </w:rPr>
      </w:pPr>
    </w:p>
    <w:p w:rsidR="000E16FF" w:rsidRDefault="003B2D8C" w:rsidP="00851CC8">
      <w:pPr>
        <w:jc w:val="center"/>
        <w:rPr>
          <w:iCs/>
          <w:sz w:val="22"/>
          <w:szCs w:val="32"/>
        </w:rPr>
      </w:pPr>
      <w:r w:rsidRPr="003B2D8C">
        <w:rPr>
          <w:rFonts w:hint="eastAsia"/>
          <w:iCs/>
          <w:sz w:val="22"/>
          <w:szCs w:val="32"/>
        </w:rPr>
        <w:t>[</w:t>
      </w:r>
      <w:r>
        <w:rPr>
          <w:i/>
          <w:sz w:val="22"/>
          <w:szCs w:val="32"/>
        </w:rPr>
        <w:t xml:space="preserve"> </w:t>
      </w:r>
      <m:oMath>
        <m:r>
          <w:rPr>
            <w:rFonts w:ascii="Cambria Math" w:hAnsi="Cambria Math"/>
            <w:sz w:val="22"/>
            <w:szCs w:val="3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=H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r>
              <w:rPr>
                <w:rFonts w:ascii="Cambria Math" w:hAnsi="Cambria Math"/>
                <w:sz w:val="22"/>
                <w:szCs w:val="32"/>
              </w:rPr>
              <m:t>x</m:t>
            </m:r>
          </m:e>
        </m:d>
        <m:r>
          <w:rPr>
            <w:rFonts w:ascii="Cambria Math" w:hAnsi="Cambria Math"/>
            <w:sz w:val="22"/>
            <w:szCs w:val="32"/>
          </w:rPr>
          <m:t>,  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=1-Q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=1-H(x)</m:t>
        </m:r>
      </m:oMath>
      <w:r>
        <w:rPr>
          <w:rFonts w:hint="eastAsia"/>
          <w:i/>
          <w:sz w:val="22"/>
          <w:szCs w:val="32"/>
        </w:rPr>
        <w:t xml:space="preserve"> </w:t>
      </w:r>
      <w:r w:rsidRPr="003B2D8C">
        <w:rPr>
          <w:iCs/>
          <w:sz w:val="22"/>
          <w:szCs w:val="32"/>
        </w:rPr>
        <w:t xml:space="preserve"> ]</w:t>
      </w:r>
    </w:p>
    <w:p w:rsidR="003B2D8C" w:rsidRPr="000E16FF" w:rsidRDefault="003B2D8C" w:rsidP="00851CC8">
      <w:pPr>
        <w:jc w:val="center"/>
        <w:rPr>
          <w:i/>
          <w:sz w:val="22"/>
          <w:szCs w:val="32"/>
        </w:rPr>
      </w:pPr>
    </w:p>
    <w:p w:rsidR="000E16FF" w:rsidRPr="000E16FF" w:rsidRDefault="000E16FF" w:rsidP="00851CC8">
      <w:pPr>
        <w:jc w:val="center"/>
        <w:rPr>
          <w:i/>
          <w:sz w:val="6"/>
          <w:szCs w:val="11"/>
        </w:rPr>
      </w:pPr>
    </w:p>
    <w:p w:rsidR="000E16FF" w:rsidRDefault="000E16FF" w:rsidP="003B2D8C">
      <w:pPr>
        <w:ind w:firstLineChars="50" w:firstLine="110"/>
        <w:rPr>
          <w:sz w:val="22"/>
          <w:szCs w:val="32"/>
        </w:rPr>
      </w:pPr>
      <w:r>
        <w:rPr>
          <w:rFonts w:hint="eastAsia"/>
          <w:iCs/>
          <w:sz w:val="22"/>
          <w:szCs w:val="32"/>
        </w:rPr>
        <w:t>위처럼 표현하는 것이 가능</w:t>
      </w:r>
      <w:r w:rsidR="003E34ED">
        <w:rPr>
          <w:rFonts w:hint="eastAsia"/>
          <w:iCs/>
          <w:sz w:val="22"/>
          <w:szCs w:val="32"/>
        </w:rPr>
        <w:t>한데 여기서</w:t>
      </w:r>
      <w:r w:rsidR="003E34ED">
        <w:rPr>
          <w:iCs/>
          <w:sz w:val="22"/>
          <w:szCs w:val="32"/>
        </w:rPr>
        <w:t xml:space="preserve"> </w:t>
      </w:r>
      <m:oMath>
        <m:r>
          <w:rPr>
            <w:rFonts w:ascii="Cambria Math" w:hAnsi="Cambria Math"/>
            <w:sz w:val="2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</m:oMath>
      <w:r w:rsidR="003E34ED">
        <w:rPr>
          <w:rFonts w:hint="eastAsia"/>
          <w:sz w:val="22"/>
          <w:szCs w:val="32"/>
        </w:rPr>
        <w:t>은</w:t>
      </w:r>
      <w:r w:rsidR="003E34ED">
        <w:rPr>
          <w:sz w:val="22"/>
          <w:szCs w:val="32"/>
        </w:rPr>
        <w:t xml:space="preserve"> class 1 </w:t>
      </w:r>
      <w:r w:rsidR="003E34ED">
        <w:rPr>
          <w:rFonts w:hint="eastAsia"/>
          <w:sz w:val="22"/>
          <w:szCs w:val="32"/>
        </w:rPr>
        <w:t>일 확률,</w:t>
      </w:r>
      <w:r w:rsidR="003E34ED">
        <w:rPr>
          <w:sz w:val="22"/>
          <w:szCs w:val="32"/>
        </w:rPr>
        <w:t xml:space="preserve"> </w:t>
      </w:r>
      <m:oMath>
        <m:r>
          <w:rPr>
            <w:rFonts w:ascii="Cambria Math" w:hAnsi="Cambria Math"/>
            <w:sz w:val="2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</m:oMath>
      <w:r w:rsidR="003E34ED">
        <w:rPr>
          <w:rFonts w:hint="eastAsia"/>
          <w:sz w:val="22"/>
          <w:szCs w:val="32"/>
        </w:rPr>
        <w:t xml:space="preserve">은 </w:t>
      </w:r>
      <w:r w:rsidR="003E34ED">
        <w:rPr>
          <w:sz w:val="22"/>
          <w:szCs w:val="32"/>
        </w:rPr>
        <w:t>class 2</w:t>
      </w:r>
      <w:r w:rsidR="003E34ED">
        <w:rPr>
          <w:rFonts w:hint="eastAsia"/>
          <w:sz w:val="22"/>
          <w:szCs w:val="32"/>
        </w:rPr>
        <w:t>일 확률을 의미한다고 생각해보면,</w:t>
      </w:r>
      <w:r w:rsidR="003E34ED">
        <w:rPr>
          <w:sz w:val="22"/>
          <w:szCs w:val="32"/>
        </w:rPr>
        <w:t xml:space="preserve"> </w:t>
      </w:r>
      <w:r w:rsidR="003E34ED">
        <w:rPr>
          <w:rFonts w:hint="eastAsia"/>
          <w:sz w:val="22"/>
          <w:szCs w:val="32"/>
        </w:rPr>
        <w:t xml:space="preserve">분류되는 </w:t>
      </w:r>
      <w:r w:rsidR="003E34ED">
        <w:rPr>
          <w:sz w:val="22"/>
          <w:szCs w:val="32"/>
        </w:rPr>
        <w:t>class</w:t>
      </w:r>
      <w:r w:rsidR="003E34ED">
        <w:rPr>
          <w:rFonts w:hint="eastAsia"/>
          <w:sz w:val="22"/>
          <w:szCs w:val="32"/>
        </w:rPr>
        <w:t xml:space="preserve">의 개수가 </w:t>
      </w:r>
      <w:r w:rsidR="003E34ED">
        <w:rPr>
          <w:sz w:val="22"/>
          <w:szCs w:val="32"/>
        </w:rPr>
        <w:t>2</w:t>
      </w:r>
      <w:r w:rsidR="003E34ED">
        <w:rPr>
          <w:rFonts w:hint="eastAsia"/>
          <w:sz w:val="22"/>
          <w:szCs w:val="32"/>
        </w:rPr>
        <w:t xml:space="preserve">개이므로 </w:t>
      </w:r>
      <m:oMath>
        <m:r>
          <w:rPr>
            <w:rFonts w:ascii="Cambria Math" w:hAnsi="Cambria Math"/>
            <w:sz w:val="2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+p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</m:t>
        </m:r>
      </m:oMath>
      <w:r w:rsidR="003E34ED">
        <w:rPr>
          <w:rFonts w:hint="eastAsia"/>
          <w:sz w:val="22"/>
          <w:szCs w:val="32"/>
        </w:rPr>
        <w:t>이 되고,</w:t>
      </w:r>
      <w:r w:rsidR="003E34ED">
        <w:rPr>
          <w:sz w:val="22"/>
          <w:szCs w:val="32"/>
        </w:rPr>
        <w:t xml:space="preserve"> </w:t>
      </w:r>
      <w:r w:rsidR="003E34ED">
        <w:rPr>
          <w:rFonts w:hint="eastAsia"/>
          <w:sz w:val="22"/>
          <w:szCs w:val="32"/>
        </w:rPr>
        <w:t xml:space="preserve">그러므로 </w:t>
      </w:r>
      <m:oMath>
        <m:r>
          <w:rPr>
            <w:rFonts w:ascii="Cambria Math" w:hAnsi="Cambria Math"/>
            <w:sz w:val="2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=y ,  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=1-p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=1-y</m:t>
        </m:r>
      </m:oMath>
      <w:r w:rsidR="003E34ED">
        <w:rPr>
          <w:rFonts w:hint="eastAsia"/>
          <w:sz w:val="22"/>
          <w:szCs w:val="32"/>
        </w:rPr>
        <w:t xml:space="preserve"> 로 표현할 수 있다.</w:t>
      </w:r>
      <w:r w:rsidR="003E34ED">
        <w:rPr>
          <w:sz w:val="22"/>
          <w:szCs w:val="32"/>
        </w:rPr>
        <w:t xml:space="preserve"> </w:t>
      </w:r>
      <w:r w:rsidR="003E34ED">
        <w:rPr>
          <w:rFonts w:hint="eastAsia"/>
          <w:sz w:val="22"/>
          <w:szCs w:val="32"/>
        </w:rPr>
        <w:t xml:space="preserve">또한 </w:t>
      </w:r>
      <m:oMath>
        <m:r>
          <w:rPr>
            <w:rFonts w:ascii="Cambria Math" w:hAnsi="Cambria Math"/>
            <w:sz w:val="22"/>
            <w:szCs w:val="3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</m:oMath>
      <w:r w:rsidR="003E34ED">
        <w:rPr>
          <w:rFonts w:hint="eastAsia"/>
          <w:sz w:val="22"/>
          <w:szCs w:val="32"/>
        </w:rPr>
        <w:t>은</w:t>
      </w:r>
      <w:r w:rsidR="003E34ED">
        <w:rPr>
          <w:sz w:val="22"/>
          <w:szCs w:val="32"/>
        </w:rPr>
        <w:t xml:space="preserve"> </w:t>
      </w:r>
      <w:proofErr w:type="spellStart"/>
      <w:r w:rsidR="003E34ED">
        <w:rPr>
          <w:rFonts w:hint="eastAsia"/>
          <w:sz w:val="22"/>
          <w:szCs w:val="32"/>
        </w:rPr>
        <w:t>데이타를</w:t>
      </w:r>
      <w:proofErr w:type="spellEnd"/>
      <w:r w:rsidR="003E34ED">
        <w:rPr>
          <w:rFonts w:hint="eastAsia"/>
          <w:sz w:val="22"/>
          <w:szCs w:val="32"/>
        </w:rPr>
        <w:t xml:space="preserve"> </w:t>
      </w:r>
      <w:r w:rsidR="003E34ED">
        <w:rPr>
          <w:sz w:val="22"/>
          <w:szCs w:val="32"/>
        </w:rPr>
        <w:t>class 1</w:t>
      </w:r>
      <w:r w:rsidR="003E34ED">
        <w:rPr>
          <w:rFonts w:hint="eastAsia"/>
          <w:sz w:val="22"/>
          <w:szCs w:val="32"/>
        </w:rPr>
        <w:t>로 분류할 확률,</w:t>
      </w:r>
      <w:r w:rsidR="003E34ED">
        <w:rPr>
          <w:sz w:val="22"/>
          <w:szCs w:val="32"/>
        </w:rPr>
        <w:t xml:space="preserve"> </w:t>
      </w:r>
      <w:r w:rsidR="003E34ED">
        <w:rPr>
          <w:rFonts w:hint="eastAsia"/>
          <w:sz w:val="22"/>
          <w:szCs w:val="32"/>
        </w:rPr>
        <w:t xml:space="preserve"> </w:t>
      </w:r>
      <m:oMath>
        <m:r>
          <w:rPr>
            <w:rFonts w:ascii="Cambria Math" w:hAnsi="Cambria Math"/>
            <w:sz w:val="22"/>
            <w:szCs w:val="3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</m:oMath>
      <w:r w:rsidR="003E34ED">
        <w:rPr>
          <w:rFonts w:hint="eastAsia"/>
          <w:sz w:val="22"/>
          <w:szCs w:val="32"/>
        </w:rPr>
        <w:t xml:space="preserve">은 </w:t>
      </w:r>
      <w:r w:rsidR="003E34ED">
        <w:rPr>
          <w:sz w:val="22"/>
          <w:szCs w:val="32"/>
        </w:rPr>
        <w:t>class 2</w:t>
      </w:r>
      <w:r w:rsidR="003E34ED">
        <w:rPr>
          <w:rFonts w:hint="eastAsia"/>
          <w:sz w:val="22"/>
          <w:szCs w:val="32"/>
        </w:rPr>
        <w:t>로 분류할 확률이라고 생각해보면</w:t>
      </w:r>
      <w:r w:rsidR="003B2D8C">
        <w:rPr>
          <w:rFonts w:hint="eastAsia"/>
          <w:sz w:val="22"/>
          <w:szCs w:val="32"/>
        </w:rPr>
        <w:t xml:space="preserve"> 이것 또한 역시 </w:t>
      </w:r>
      <w:r w:rsidR="003B2D8C">
        <w:rPr>
          <w:sz w:val="22"/>
          <w:szCs w:val="32"/>
        </w:rPr>
        <w:t>class</w:t>
      </w:r>
      <w:r w:rsidR="003B2D8C">
        <w:rPr>
          <w:rFonts w:hint="eastAsia"/>
          <w:sz w:val="22"/>
          <w:szCs w:val="32"/>
        </w:rPr>
        <w:t xml:space="preserve">의 </w:t>
      </w:r>
      <w:proofErr w:type="spellStart"/>
      <w:r w:rsidR="003B2D8C">
        <w:rPr>
          <w:rFonts w:hint="eastAsia"/>
          <w:sz w:val="22"/>
          <w:szCs w:val="32"/>
        </w:rPr>
        <w:t>갯수가</w:t>
      </w:r>
      <w:proofErr w:type="spellEnd"/>
      <w:r w:rsidR="003B2D8C">
        <w:rPr>
          <w:rFonts w:hint="eastAsia"/>
          <w:sz w:val="22"/>
          <w:szCs w:val="32"/>
        </w:rPr>
        <w:t xml:space="preserve"> </w:t>
      </w:r>
      <w:r w:rsidR="003B2D8C">
        <w:rPr>
          <w:sz w:val="22"/>
          <w:szCs w:val="32"/>
        </w:rPr>
        <w:t>2</w:t>
      </w:r>
      <w:r w:rsidR="003B2D8C">
        <w:rPr>
          <w:rFonts w:hint="eastAsia"/>
          <w:sz w:val="22"/>
          <w:szCs w:val="32"/>
        </w:rPr>
        <w:t xml:space="preserve">개이므로 </w:t>
      </w:r>
      <m:oMath>
        <m:r>
          <w:rPr>
            <w:rFonts w:ascii="Cambria Math" w:hAnsi="Cambria Math"/>
            <w:sz w:val="22"/>
            <w:szCs w:val="3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+Q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</m:t>
        </m:r>
      </m:oMath>
      <w:r w:rsidR="003B2D8C">
        <w:rPr>
          <w:rFonts w:hint="eastAsia"/>
          <w:sz w:val="22"/>
          <w:szCs w:val="32"/>
        </w:rPr>
        <w:t>이고,</w:t>
      </w:r>
      <w:r w:rsidR="003B2D8C">
        <w:rPr>
          <w:sz w:val="22"/>
          <w:szCs w:val="32"/>
        </w:rPr>
        <w:t xml:space="preserve"> </w:t>
      </w:r>
      <m:oMath>
        <m:r>
          <w:rPr>
            <w:rFonts w:ascii="Cambria Math" w:hAnsi="Cambria Math"/>
            <w:sz w:val="22"/>
            <w:szCs w:val="3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=H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r>
              <w:rPr>
                <w:rFonts w:ascii="Cambria Math" w:hAnsi="Cambria Math"/>
                <w:sz w:val="22"/>
                <w:szCs w:val="32"/>
              </w:rPr>
              <m:t>x</m:t>
            </m:r>
          </m:e>
        </m:d>
        <m:r>
          <w:rPr>
            <w:rFonts w:ascii="Cambria Math" w:hAnsi="Cambria Math"/>
            <w:sz w:val="22"/>
            <w:szCs w:val="32"/>
          </w:rPr>
          <m:t>,    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=1-Q</m:t>
        </m:r>
        <m:d>
          <m:dPr>
            <m:ctrlPr>
              <w:rPr>
                <w:rFonts w:ascii="Cambria Math" w:hAnsi="Cambria Math"/>
                <w:i/>
                <w:sz w:val="2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32"/>
          </w:rPr>
          <m:t>=1-H(x)</m:t>
        </m:r>
      </m:oMath>
      <w:r w:rsidR="003E34ED">
        <w:rPr>
          <w:rFonts w:hint="eastAsia"/>
          <w:sz w:val="22"/>
          <w:szCs w:val="32"/>
        </w:rPr>
        <w:t xml:space="preserve"> 로 표현 할 수 있다.</w:t>
      </w:r>
      <w:r w:rsidR="003E34ED">
        <w:rPr>
          <w:sz w:val="22"/>
          <w:szCs w:val="32"/>
        </w:rPr>
        <w:t xml:space="preserve"> </w:t>
      </w:r>
    </w:p>
    <w:p w:rsidR="003B2D8C" w:rsidRDefault="003B2D8C" w:rsidP="003B2D8C">
      <w:pPr>
        <w:ind w:firstLineChars="50" w:firstLine="110"/>
        <w:rPr>
          <w:sz w:val="22"/>
          <w:szCs w:val="32"/>
        </w:rPr>
      </w:pPr>
    </w:p>
    <w:p w:rsidR="003B2D8C" w:rsidRPr="003B2D8C" w:rsidRDefault="003B2D8C" w:rsidP="003B2D8C">
      <w:pPr>
        <w:ind w:firstLineChars="50" w:firstLine="110"/>
        <w:rPr>
          <w:iCs/>
          <w:sz w:val="22"/>
          <w:szCs w:val="32"/>
        </w:rPr>
      </w:pPr>
      <w:r>
        <w:rPr>
          <w:rFonts w:hint="eastAsia"/>
          <w:sz w:val="22"/>
          <w:szCs w:val="32"/>
        </w:rPr>
        <w:t xml:space="preserve">이렇게 재구성된 </w:t>
      </w:r>
      <w:r w:rsidRPr="003B2D8C">
        <w:rPr>
          <w:b/>
          <w:bCs/>
          <w:color w:val="FF0000"/>
          <w:sz w:val="22"/>
          <w:szCs w:val="32"/>
        </w:rPr>
        <w:t>(1)</w:t>
      </w:r>
      <w:r>
        <w:rPr>
          <w:rFonts w:hint="eastAsia"/>
          <w:sz w:val="22"/>
          <w:szCs w:val="32"/>
        </w:rPr>
        <w:t xml:space="preserve">식은 </w:t>
      </w:r>
      <w:r>
        <w:rPr>
          <w:sz w:val="22"/>
          <w:szCs w:val="32"/>
        </w:rPr>
        <w:t xml:space="preserve">Cross-Entropy </w:t>
      </w:r>
      <w:r>
        <w:rPr>
          <w:rFonts w:hint="eastAsia"/>
          <w:sz w:val="22"/>
          <w:szCs w:val="32"/>
        </w:rPr>
        <w:t xml:space="preserve">식인 </w:t>
      </w:r>
      <m:oMath>
        <m:r>
          <w:rPr>
            <w:rFonts w:ascii="Cambria Math" w:hAnsi="Cambria Math"/>
            <w:sz w:val="22"/>
            <w:szCs w:val="32"/>
          </w:rPr>
          <m:t>-</m:t>
        </m:r>
        <m:nary>
          <m:naryPr>
            <m:chr m:val="∑"/>
            <m:limLoc m:val="subSup"/>
            <m:ctrlPr>
              <w:ins w:id="39" w:author="양 상헌" w:date="2020-04-07T00:18:00Z">
                <w:rPr>
                  <w:rFonts w:ascii="Cambria Math" w:hAnsi="Cambria Math"/>
                  <w:i/>
                  <w:color w:val="000000" w:themeColor="text1"/>
                  <w:sz w:val="22"/>
                  <w:szCs w:val="32"/>
                </w:rPr>
              </w:ins>
            </m:ctrlPr>
          </m:naryPr>
          <m:sub>
            <m:r>
              <w:ins w:id="40" w:author="양 상헌" w:date="2020-04-07T00:18:00Z">
                <w:rPr>
                  <w:rFonts w:ascii="Cambria Math" w:hAnsi="Cambria Math"/>
                  <w:color w:val="000000" w:themeColor="text1"/>
                  <w:sz w:val="22"/>
                  <w:szCs w:val="32"/>
                  <w:rPrChange w:id="41" w:author="양 상헌" w:date="2020-04-07T00:19:00Z">
                    <w:rPr>
                      <w:rFonts w:ascii="Cambria Math" w:hAnsi="Cambria Math"/>
                      <w:sz w:val="22"/>
                      <w:szCs w:val="32"/>
                    </w:rPr>
                  </w:rPrChange>
                </w:rPr>
                <m:t>i=1</m:t>
              </w:ins>
            </m:r>
          </m:sub>
          <m:sup>
            <m:r>
              <w:ins w:id="42" w:author="양 상헌" w:date="2020-04-07T00:18:00Z">
                <w:rPr>
                  <w:rFonts w:ascii="Cambria Math" w:hAnsi="Cambria Math"/>
                  <w:color w:val="000000" w:themeColor="text1"/>
                  <w:sz w:val="22"/>
                  <w:szCs w:val="32"/>
                  <w:rPrChange w:id="43" w:author="양 상헌" w:date="2020-04-07T00:19:00Z">
                    <w:rPr>
                      <w:rFonts w:ascii="Cambria Math" w:hAnsi="Cambria Math"/>
                      <w:sz w:val="22"/>
                      <w:szCs w:val="32"/>
                    </w:rPr>
                  </w:rPrChange>
                </w:rPr>
                <m:t>c</m:t>
              </w:ins>
            </m:r>
          </m:sup>
          <m:e>
            <m:sSub>
              <m:sSubPr>
                <m:ctrlPr>
                  <w:ins w:id="44" w:author="양 상헌" w:date="2020-04-07T00:19:00Z"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32"/>
                    </w:rPr>
                  </w:ins>
                </m:ctrlPr>
              </m:sSubPr>
              <m:e>
                <m:r>
                  <w:ins w:id="45" w:author="양 상헌" w:date="2020-04-07T00:19:00Z">
                    <w:rPr>
                      <w:rFonts w:ascii="Cambria Math" w:hAnsi="Cambria Math"/>
                      <w:color w:val="000000" w:themeColor="text1"/>
                      <w:sz w:val="22"/>
                      <w:szCs w:val="32"/>
                      <w:rPrChange w:id="46" w:author="양 상헌" w:date="2020-04-07T00:19:00Z">
                        <w:rPr>
                          <w:rFonts w:ascii="Cambria Math" w:hAnsi="Cambria Math"/>
                          <w:sz w:val="22"/>
                          <w:szCs w:val="32"/>
                        </w:rPr>
                      </w:rPrChange>
                    </w:rPr>
                    <m:t>y</m:t>
                  </w:ins>
                </m:r>
              </m:e>
              <m:sub>
                <m:r>
                  <w:ins w:id="47" w:author="양 상헌" w:date="2020-04-07T00:19:00Z">
                    <w:rPr>
                      <w:rFonts w:ascii="Cambria Math" w:hAnsi="Cambria Math"/>
                      <w:color w:val="000000" w:themeColor="text1"/>
                      <w:sz w:val="22"/>
                      <w:szCs w:val="32"/>
                      <w:rPrChange w:id="48" w:author="양 상헌" w:date="2020-04-07T00:19:00Z">
                        <w:rPr>
                          <w:rFonts w:ascii="Cambria Math" w:hAnsi="Cambria Math"/>
                          <w:sz w:val="22"/>
                          <w:szCs w:val="32"/>
                        </w:rPr>
                      </w:rPrChange>
                    </w:rPr>
                    <m:t>i</m:t>
                  </w:ins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32"/>
                <w:rPrChange w:id="49" w:author="양 상헌" w:date="2020-04-07T00:19:00Z">
                  <w:rPr>
                    <w:rFonts w:ascii="Cambria Math" w:hAnsi="Cambria Math"/>
                    <w:sz w:val="22"/>
                    <w:szCs w:val="32"/>
                  </w:rPr>
                </w:rPrChange>
              </w:rPr>
              <m:t>log⁡</m:t>
            </m:r>
            <m:r>
              <w:ins w:id="50" w:author="양 상헌" w:date="2020-04-07T00:19:00Z">
                <w:rPr>
                  <w:rFonts w:ascii="Cambria Math" w:hAnsi="Cambria Math"/>
                  <w:color w:val="000000" w:themeColor="text1"/>
                  <w:sz w:val="22"/>
                  <w:szCs w:val="32"/>
                  <w:rPrChange w:id="51" w:author="양 상헌" w:date="2020-04-07T00:19:00Z">
                    <w:rPr>
                      <w:rFonts w:ascii="Cambria Math" w:hAnsi="Cambria Math"/>
                      <w:sz w:val="22"/>
                      <w:szCs w:val="32"/>
                    </w:rPr>
                  </w:rPrChange>
                </w:rPr>
                <m:t>(H(</m:t>
              </w:ins>
            </m:r>
            <m:sSub>
              <m:sSubPr>
                <m:ctrlPr>
                  <w:ins w:id="52" w:author="양 상헌" w:date="2020-04-07T00:19:00Z"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32"/>
                    </w:rPr>
                  </w:ins>
                </m:ctrlPr>
              </m:sSubPr>
              <m:e>
                <m:r>
                  <w:ins w:id="53" w:author="양 상헌" w:date="2020-04-07T00:19:00Z">
                    <w:rPr>
                      <w:rFonts w:ascii="Cambria Math" w:hAnsi="Cambria Math"/>
                      <w:color w:val="000000" w:themeColor="text1"/>
                      <w:sz w:val="22"/>
                      <w:szCs w:val="32"/>
                      <w:rPrChange w:id="54" w:author="양 상헌" w:date="2020-04-07T00:19:00Z">
                        <w:rPr>
                          <w:rFonts w:ascii="Cambria Math" w:hAnsi="Cambria Math"/>
                          <w:sz w:val="22"/>
                          <w:szCs w:val="32"/>
                        </w:rPr>
                      </w:rPrChange>
                    </w:rPr>
                    <m:t>x</m:t>
                  </w:ins>
                </m:r>
              </m:e>
              <m:sub>
                <m:r>
                  <w:ins w:id="55" w:author="양 상헌" w:date="2020-04-07T00:19:00Z">
                    <w:rPr>
                      <w:rFonts w:ascii="Cambria Math" w:hAnsi="Cambria Math"/>
                      <w:color w:val="000000" w:themeColor="text1"/>
                      <w:sz w:val="22"/>
                      <w:szCs w:val="32"/>
                      <w:rPrChange w:id="56" w:author="양 상헌" w:date="2020-04-07T00:19:00Z">
                        <w:rPr>
                          <w:rFonts w:ascii="Cambria Math" w:hAnsi="Cambria Math"/>
                          <w:sz w:val="22"/>
                          <w:szCs w:val="32"/>
                        </w:rPr>
                      </w:rPrChange>
                    </w:rPr>
                    <m:t>i</m:t>
                  </w:ins>
                </m:r>
              </m:sub>
            </m:sSub>
            <m:r>
              <w:ins w:id="57" w:author="양 상헌" w:date="2020-04-07T00:19:00Z">
                <w:rPr>
                  <w:rFonts w:ascii="Cambria Math" w:hAnsi="Cambria Math"/>
                  <w:color w:val="000000" w:themeColor="text1"/>
                  <w:sz w:val="22"/>
                  <w:szCs w:val="32"/>
                  <w:rPrChange w:id="58" w:author="양 상헌" w:date="2020-04-07T00:19:00Z">
                    <w:rPr>
                      <w:rFonts w:ascii="Cambria Math" w:hAnsi="Cambria Math"/>
                      <w:sz w:val="22"/>
                      <w:szCs w:val="32"/>
                    </w:rPr>
                  </w:rPrChange>
                </w:rPr>
                <m:t>))</m:t>
              </w:ins>
            </m:r>
          </m:e>
        </m:nary>
      </m:oMath>
      <w:r>
        <w:rPr>
          <w:rFonts w:hint="eastAsia"/>
          <w:color w:val="000000" w:themeColor="text1"/>
          <w:sz w:val="22"/>
          <w:szCs w:val="32"/>
        </w:rPr>
        <w:t>에서</w:t>
      </w:r>
      <w:r>
        <w:rPr>
          <w:color w:val="000000" w:themeColor="text1"/>
          <w:sz w:val="22"/>
          <w:szCs w:val="32"/>
        </w:rPr>
        <w:t xml:space="preserve"> class</w:t>
      </w:r>
      <w:r>
        <w:rPr>
          <w:rFonts w:hint="eastAsia"/>
          <w:color w:val="000000" w:themeColor="text1"/>
          <w:sz w:val="22"/>
          <w:szCs w:val="32"/>
        </w:rPr>
        <w:t xml:space="preserve">의 </w:t>
      </w:r>
      <w:proofErr w:type="spellStart"/>
      <w:r>
        <w:rPr>
          <w:rFonts w:hint="eastAsia"/>
          <w:color w:val="000000" w:themeColor="text1"/>
          <w:sz w:val="22"/>
          <w:szCs w:val="32"/>
        </w:rPr>
        <w:t>갯수를</w:t>
      </w:r>
      <w:proofErr w:type="spellEnd"/>
      <w:r>
        <w:rPr>
          <w:rFonts w:hint="eastAsia"/>
          <w:color w:val="000000" w:themeColor="text1"/>
          <w:sz w:val="22"/>
          <w:szCs w:val="32"/>
        </w:rPr>
        <w:t xml:space="preserve"> 의미하는 </w:t>
      </w:r>
      <w:r>
        <w:rPr>
          <w:color w:val="000000" w:themeColor="text1"/>
          <w:sz w:val="22"/>
          <w:szCs w:val="32"/>
        </w:rPr>
        <w:t>c</w:t>
      </w:r>
      <w:r>
        <w:rPr>
          <w:rFonts w:hint="eastAsia"/>
          <w:color w:val="000000" w:themeColor="text1"/>
          <w:sz w:val="22"/>
          <w:szCs w:val="32"/>
        </w:rPr>
        <w:t xml:space="preserve">가 </w:t>
      </w:r>
      <w:r>
        <w:rPr>
          <w:color w:val="000000" w:themeColor="text1"/>
          <w:sz w:val="22"/>
          <w:szCs w:val="32"/>
        </w:rPr>
        <w:t>2</w:t>
      </w:r>
      <w:r>
        <w:rPr>
          <w:rFonts w:hint="eastAsia"/>
          <w:color w:val="000000" w:themeColor="text1"/>
          <w:sz w:val="22"/>
          <w:szCs w:val="32"/>
        </w:rPr>
        <w:t>일 때의 식과 정확히 일치하는 것을 확인할 수 있고,</w:t>
      </w:r>
      <w:r>
        <w:rPr>
          <w:color w:val="000000" w:themeColor="text1"/>
          <w:sz w:val="22"/>
          <w:szCs w:val="32"/>
        </w:rPr>
        <w:t xml:space="preserve"> </w:t>
      </w:r>
      <w:r>
        <w:rPr>
          <w:rFonts w:hint="eastAsia"/>
          <w:color w:val="000000" w:themeColor="text1"/>
          <w:sz w:val="22"/>
          <w:szCs w:val="32"/>
        </w:rPr>
        <w:t xml:space="preserve">이를 바탕으로 </w:t>
      </w:r>
      <w:r>
        <w:rPr>
          <w:color w:val="000000" w:themeColor="text1"/>
          <w:sz w:val="22"/>
          <w:szCs w:val="32"/>
        </w:rPr>
        <w:t>Class</w:t>
      </w:r>
      <w:r>
        <w:rPr>
          <w:rFonts w:hint="eastAsia"/>
          <w:color w:val="000000" w:themeColor="text1"/>
          <w:sz w:val="22"/>
          <w:szCs w:val="32"/>
        </w:rPr>
        <w:t xml:space="preserve">의 </w:t>
      </w:r>
      <w:proofErr w:type="spellStart"/>
      <w:r>
        <w:rPr>
          <w:rFonts w:hint="eastAsia"/>
          <w:color w:val="000000" w:themeColor="text1"/>
          <w:sz w:val="22"/>
          <w:szCs w:val="32"/>
        </w:rPr>
        <w:t>갯수가</w:t>
      </w:r>
      <w:proofErr w:type="spellEnd"/>
      <w:r>
        <w:rPr>
          <w:rFonts w:hint="eastAsia"/>
          <w:color w:val="000000" w:themeColor="text1"/>
          <w:sz w:val="22"/>
          <w:szCs w:val="32"/>
        </w:rPr>
        <w:t xml:space="preserve"> </w:t>
      </w:r>
      <w:r>
        <w:rPr>
          <w:color w:val="000000" w:themeColor="text1"/>
          <w:sz w:val="22"/>
          <w:szCs w:val="32"/>
        </w:rPr>
        <w:t>2</w:t>
      </w:r>
      <w:r>
        <w:rPr>
          <w:rFonts w:hint="eastAsia"/>
          <w:color w:val="000000" w:themeColor="text1"/>
          <w:sz w:val="22"/>
          <w:szCs w:val="32"/>
        </w:rPr>
        <w:t xml:space="preserve">개인 </w:t>
      </w:r>
      <w:r>
        <w:rPr>
          <w:color w:val="000000" w:themeColor="text1"/>
          <w:sz w:val="22"/>
          <w:szCs w:val="32"/>
        </w:rPr>
        <w:t>Binary Cross-Entropy</w:t>
      </w:r>
      <w:r>
        <w:rPr>
          <w:rFonts w:hint="eastAsia"/>
          <w:color w:val="000000" w:themeColor="text1"/>
          <w:sz w:val="22"/>
          <w:szCs w:val="32"/>
        </w:rPr>
        <w:t xml:space="preserve">는 </w:t>
      </w:r>
      <w:r>
        <w:rPr>
          <w:color w:val="000000" w:themeColor="text1"/>
          <w:sz w:val="22"/>
          <w:szCs w:val="32"/>
        </w:rPr>
        <w:t>Logistic Regression</w:t>
      </w:r>
      <w:r>
        <w:rPr>
          <w:rFonts w:hint="eastAsia"/>
          <w:color w:val="000000" w:themeColor="text1"/>
          <w:sz w:val="22"/>
          <w:szCs w:val="32"/>
        </w:rPr>
        <w:t>과 같은 의미라고 할 수 있다.</w:t>
      </w:r>
    </w:p>
    <w:p w:rsidR="00235110" w:rsidRPr="00017CF5" w:rsidRDefault="00235110" w:rsidP="003B2D8C">
      <w:pPr>
        <w:rPr>
          <w:sz w:val="22"/>
          <w:szCs w:val="32"/>
        </w:rPr>
      </w:pPr>
    </w:p>
    <w:sectPr w:rsidR="00235110" w:rsidRPr="00017CF5" w:rsidSect="00C6013C">
      <w:footerReference w:type="even" r:id="rId8"/>
      <w:footerReference w:type="default" r:id="rId9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64F9" w:rsidRDefault="00B464F9" w:rsidP="00DD2F41">
      <w:r>
        <w:separator/>
      </w:r>
    </w:p>
  </w:endnote>
  <w:endnote w:type="continuationSeparator" w:id="0">
    <w:p w:rsidR="00B464F9" w:rsidRDefault="00B464F9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64F9" w:rsidRDefault="00B464F9" w:rsidP="00DD2F41">
      <w:r>
        <w:separator/>
      </w:r>
    </w:p>
  </w:footnote>
  <w:footnote w:type="continuationSeparator" w:id="0">
    <w:p w:rsidR="00B464F9" w:rsidRDefault="00B464F9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00FC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FB0597"/>
    <w:multiLevelType w:val="hybridMultilevel"/>
    <w:tmpl w:val="3970F3C4"/>
    <w:lvl w:ilvl="0" w:tplc="FDEE3FC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72BE32EE"/>
    <w:multiLevelType w:val="hybridMultilevel"/>
    <w:tmpl w:val="7A2A17E4"/>
    <w:lvl w:ilvl="0" w:tplc="DA626F7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67DA7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EB33EF"/>
    <w:multiLevelType w:val="hybridMultilevel"/>
    <w:tmpl w:val="B09C0144"/>
    <w:lvl w:ilvl="0" w:tplc="903A9CE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양 상헌">
    <w15:presenceInfo w15:providerId="Windows Live" w15:userId="396cb9668c6e7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14A2D"/>
    <w:rsid w:val="00017CF5"/>
    <w:rsid w:val="000D7592"/>
    <w:rsid w:val="000E16FF"/>
    <w:rsid w:val="00132657"/>
    <w:rsid w:val="00155134"/>
    <w:rsid w:val="001D12AA"/>
    <w:rsid w:val="001F2877"/>
    <w:rsid w:val="002130FD"/>
    <w:rsid w:val="00235110"/>
    <w:rsid w:val="00244391"/>
    <w:rsid w:val="00255C08"/>
    <w:rsid w:val="00256E4B"/>
    <w:rsid w:val="002A460F"/>
    <w:rsid w:val="002D4114"/>
    <w:rsid w:val="0033461A"/>
    <w:rsid w:val="00394759"/>
    <w:rsid w:val="00394E18"/>
    <w:rsid w:val="003B2D8C"/>
    <w:rsid w:val="003E34ED"/>
    <w:rsid w:val="004C0D66"/>
    <w:rsid w:val="00506DA2"/>
    <w:rsid w:val="005A2780"/>
    <w:rsid w:val="005B6B51"/>
    <w:rsid w:val="005E4585"/>
    <w:rsid w:val="00626B67"/>
    <w:rsid w:val="0065514A"/>
    <w:rsid w:val="00667A36"/>
    <w:rsid w:val="006B5B20"/>
    <w:rsid w:val="0077591E"/>
    <w:rsid w:val="00841BBB"/>
    <w:rsid w:val="00851CC8"/>
    <w:rsid w:val="0089768D"/>
    <w:rsid w:val="0096574F"/>
    <w:rsid w:val="009820FA"/>
    <w:rsid w:val="009C0523"/>
    <w:rsid w:val="009E7206"/>
    <w:rsid w:val="00A5351B"/>
    <w:rsid w:val="00A81732"/>
    <w:rsid w:val="00AC7A6B"/>
    <w:rsid w:val="00B063B8"/>
    <w:rsid w:val="00B1288C"/>
    <w:rsid w:val="00B41733"/>
    <w:rsid w:val="00B464F9"/>
    <w:rsid w:val="00BD6876"/>
    <w:rsid w:val="00C044DC"/>
    <w:rsid w:val="00C2376F"/>
    <w:rsid w:val="00C36FFE"/>
    <w:rsid w:val="00C37404"/>
    <w:rsid w:val="00C6013C"/>
    <w:rsid w:val="00C74AB8"/>
    <w:rsid w:val="00CF0F89"/>
    <w:rsid w:val="00D63DDC"/>
    <w:rsid w:val="00D76A11"/>
    <w:rsid w:val="00DD2F41"/>
    <w:rsid w:val="00DF590A"/>
    <w:rsid w:val="00E1527B"/>
    <w:rsid w:val="00EB36E4"/>
    <w:rsid w:val="00F52B30"/>
    <w:rsid w:val="00F8032E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6708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  <w:style w:type="paragraph" w:styleId="a8">
    <w:name w:val="Balloon Text"/>
    <w:basedOn w:val="a"/>
    <w:link w:val="Char0"/>
    <w:uiPriority w:val="99"/>
    <w:semiHidden/>
    <w:unhideWhenUsed/>
    <w:rsid w:val="002D4114"/>
    <w:rPr>
      <w:rFonts w:ascii="바탕" w:eastAsia="바탕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2D4114"/>
    <w:rPr>
      <w:rFonts w:ascii="바탕" w:eastAsia="바탕"/>
      <w:sz w:val="18"/>
      <w:szCs w:val="18"/>
    </w:rPr>
  </w:style>
  <w:style w:type="character" w:styleId="a9">
    <w:name w:val="Placeholder Text"/>
    <w:basedOn w:val="a0"/>
    <w:uiPriority w:val="99"/>
    <w:semiHidden/>
    <w:rsid w:val="00851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8D68D-9801-BF47-89B4-F0B5DA3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212</Words>
  <Characters>879</Characters>
  <Application>Microsoft Office Word</Application>
  <DocSecurity>0</DocSecurity>
  <Lines>46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6</cp:revision>
  <dcterms:created xsi:type="dcterms:W3CDTF">2020-04-06T15:29:00Z</dcterms:created>
  <dcterms:modified xsi:type="dcterms:W3CDTF">2020-04-06T16:36:00Z</dcterms:modified>
</cp:coreProperties>
</file>